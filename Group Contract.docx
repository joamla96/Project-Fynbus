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AFE" w:rsidRPr="001628BE" w:rsidRDefault="00751022" w:rsidP="00751022">
      <w:pPr>
        <w:pStyle w:val="Title"/>
        <w:rPr>
          <w:lang w:val="en-US"/>
        </w:rPr>
      </w:pPr>
      <w:r w:rsidRPr="001628BE">
        <w:rPr>
          <w:lang w:val="en-US"/>
        </w:rPr>
        <w:t>Group Contract</w:t>
      </w:r>
    </w:p>
    <w:p w:rsidR="00751022" w:rsidRPr="001628BE" w:rsidRDefault="00751022" w:rsidP="00751022">
      <w:pPr>
        <w:rPr>
          <w:lang w:val="en-US"/>
        </w:rPr>
      </w:pPr>
    </w:p>
    <w:p w:rsidR="008D5FED" w:rsidRPr="00EB0526" w:rsidRDefault="008D5FED" w:rsidP="00751022">
      <w:pPr>
        <w:pStyle w:val="Heading1"/>
        <w:rPr>
          <w:lang w:val="en-US"/>
        </w:rPr>
      </w:pPr>
      <w:r w:rsidRPr="00EB0526">
        <w:rPr>
          <w:lang w:val="en-US"/>
        </w:rPr>
        <w:t>General</w:t>
      </w:r>
    </w:p>
    <w:p w:rsidR="008D5FED" w:rsidRPr="00EB0526" w:rsidRDefault="008D5FED" w:rsidP="00767A5B">
      <w:pPr>
        <w:rPr>
          <w:lang w:val="en-US"/>
        </w:rPr>
      </w:pPr>
      <w:r w:rsidRPr="00EB0526">
        <w:rPr>
          <w:lang w:val="en-US"/>
        </w:rPr>
        <w:t xml:space="preserve">This is a team </w:t>
      </w:r>
      <w:bookmarkStart w:id="0" w:name="_GoBack"/>
      <w:bookmarkEnd w:id="0"/>
      <w:r w:rsidRPr="00EB0526">
        <w:rPr>
          <w:lang w:val="en-US"/>
        </w:rPr>
        <w:t>project, not an I project. If i</w:t>
      </w:r>
      <w:r w:rsidR="00767A5B" w:rsidRPr="00EB0526">
        <w:rPr>
          <w:lang w:val="en-US"/>
        </w:rPr>
        <w:t>n doubt, ask. No stupid ideas. Be honest with each other.</w:t>
      </w:r>
    </w:p>
    <w:p w:rsidR="00750B5E" w:rsidRPr="00EB0526" w:rsidRDefault="00750B5E" w:rsidP="00767A5B">
      <w:pPr>
        <w:rPr>
          <w:lang w:val="en-US"/>
        </w:rPr>
      </w:pPr>
      <w:r w:rsidRPr="00EB0526">
        <w:rPr>
          <w:lang w:val="en-US"/>
        </w:rPr>
        <w:t>Project spelling/gramma is to be American based.</w:t>
      </w:r>
    </w:p>
    <w:p w:rsidR="00767A5B" w:rsidRPr="00EB0526" w:rsidRDefault="00767A5B" w:rsidP="00767A5B">
      <w:pPr>
        <w:pStyle w:val="Heading1"/>
        <w:rPr>
          <w:lang w:val="en-US"/>
        </w:rPr>
      </w:pPr>
      <w:r w:rsidRPr="00EB0526">
        <w:rPr>
          <w:lang w:val="en-US"/>
        </w:rPr>
        <w:t>Conflict Handling</w:t>
      </w:r>
    </w:p>
    <w:p w:rsidR="00767A5B" w:rsidRPr="00EB0526" w:rsidRDefault="00767A5B" w:rsidP="00767A5B">
      <w:pPr>
        <w:rPr>
          <w:lang w:val="en-US"/>
        </w:rPr>
      </w:pPr>
      <w:r w:rsidRPr="00EB0526">
        <w:rPr>
          <w:lang w:val="en-US"/>
        </w:rPr>
        <w:t xml:space="preserve">Should issues arise professionally in the group, e.g. disagreements over a procedure, a majority win vote should decide it. </w:t>
      </w:r>
    </w:p>
    <w:p w:rsidR="00767A5B" w:rsidRPr="00EB0526" w:rsidRDefault="00767A5B" w:rsidP="00767A5B">
      <w:pPr>
        <w:rPr>
          <w:lang w:val="en-US"/>
        </w:rPr>
      </w:pPr>
      <w:r w:rsidRPr="00EB0526">
        <w:rPr>
          <w:lang w:val="en-US"/>
        </w:rPr>
        <w:t>Should someone break the contract, a penalty jar is set up. The penalty will be 5 kr.</w:t>
      </w:r>
      <w:r w:rsidRPr="00EB0526">
        <w:rPr>
          <w:lang w:val="en-US"/>
        </w:rPr>
        <w:br/>
        <w:t xml:space="preserve">A log shall be kept over penalties, in the GitHub folder. It will be a group decision, if a penalty is to be applied, by a majority win vote. </w:t>
      </w:r>
    </w:p>
    <w:p w:rsidR="00751022" w:rsidRPr="00EB0526" w:rsidRDefault="00751022" w:rsidP="00751022">
      <w:pPr>
        <w:pStyle w:val="Heading1"/>
        <w:rPr>
          <w:lang w:val="en-US"/>
        </w:rPr>
      </w:pPr>
      <w:r w:rsidRPr="00EB0526">
        <w:rPr>
          <w:lang w:val="en-US"/>
        </w:rPr>
        <w:t>Attendance and Meetings.</w:t>
      </w:r>
    </w:p>
    <w:p w:rsidR="00751022" w:rsidRPr="00EB0526" w:rsidRDefault="00751022" w:rsidP="00751022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EB0526">
        <w:rPr>
          <w:lang w:val="en-US"/>
        </w:rPr>
        <w:t xml:space="preserve">You are expected to show up every day. If unable to attend, inform the group via the common text chat. </w:t>
      </w:r>
    </w:p>
    <w:p w:rsidR="00751022" w:rsidRPr="00EB0526" w:rsidRDefault="00751022" w:rsidP="00751022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EB0526">
        <w:rPr>
          <w:lang w:val="en-US"/>
        </w:rPr>
        <w:t xml:space="preserve">If unable to attend, you are still expected to attempt to be in the daily scrum meeting via skype or </w:t>
      </w:r>
      <w:r w:rsidR="00767A5B" w:rsidRPr="00EB0526">
        <w:rPr>
          <w:lang w:val="en-US"/>
        </w:rPr>
        <w:t>another</w:t>
      </w:r>
      <w:r w:rsidRPr="00EB0526">
        <w:rPr>
          <w:lang w:val="en-US"/>
        </w:rPr>
        <w:t xml:space="preserve"> similar platform.</w:t>
      </w:r>
    </w:p>
    <w:p w:rsidR="00751022" w:rsidRPr="00EB0526" w:rsidRDefault="00751022" w:rsidP="00751022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EB0526">
        <w:rPr>
          <w:lang w:val="en-US"/>
        </w:rPr>
        <w:t>We will use a Facebook group, and events to facilitate organization. If you cannot attend an event, please be honest about why not. Always respond to events ASAP. DO NOT RESPOND MAYBE.</w:t>
      </w:r>
    </w:p>
    <w:p w:rsidR="00751022" w:rsidRPr="00EB0526" w:rsidRDefault="00751022" w:rsidP="00751022">
      <w:pPr>
        <w:pStyle w:val="Heading1"/>
        <w:rPr>
          <w:lang w:val="en-US"/>
        </w:rPr>
      </w:pPr>
      <w:r w:rsidRPr="00EB0526">
        <w:rPr>
          <w:lang w:val="en-US"/>
        </w:rPr>
        <w:t>Developer Tools</w:t>
      </w:r>
    </w:p>
    <w:p w:rsidR="00751022" w:rsidRPr="00EB0526" w:rsidRDefault="00751022" w:rsidP="00751022">
      <w:pPr>
        <w:pStyle w:val="ListParagraph"/>
        <w:numPr>
          <w:ilvl w:val="0"/>
          <w:numId w:val="2"/>
        </w:numPr>
        <w:rPr>
          <w:lang w:val="en-US"/>
        </w:rPr>
      </w:pPr>
      <w:r w:rsidRPr="00EB0526">
        <w:rPr>
          <w:lang w:val="en-US"/>
        </w:rPr>
        <w:t>Organization of time, place, and specials meetings: Facebook + Events</w:t>
      </w:r>
    </w:p>
    <w:p w:rsidR="00751022" w:rsidRPr="00EB0526" w:rsidRDefault="00751022" w:rsidP="00751022">
      <w:pPr>
        <w:pStyle w:val="ListParagraph"/>
        <w:numPr>
          <w:ilvl w:val="0"/>
          <w:numId w:val="2"/>
        </w:numPr>
        <w:rPr>
          <w:lang w:val="en-US"/>
        </w:rPr>
      </w:pPr>
      <w:r w:rsidRPr="00EB0526">
        <w:rPr>
          <w:lang w:val="en-US"/>
        </w:rPr>
        <w:t xml:space="preserve">Organization of project files, code, and version control: </w:t>
      </w:r>
      <w:proofErr w:type="spellStart"/>
      <w:r w:rsidRPr="00EB0526">
        <w:rPr>
          <w:lang w:val="en-US"/>
        </w:rPr>
        <w:t>Git</w:t>
      </w:r>
      <w:proofErr w:type="spellEnd"/>
      <w:r w:rsidRPr="00EB0526">
        <w:rPr>
          <w:lang w:val="en-US"/>
        </w:rPr>
        <w:t xml:space="preserve"> /w GitHub</w:t>
      </w:r>
    </w:p>
    <w:p w:rsidR="00A42C94" w:rsidRPr="00EB0526" w:rsidRDefault="00107806" w:rsidP="00A42C94">
      <w:pPr>
        <w:pStyle w:val="ListParagraph"/>
        <w:numPr>
          <w:ilvl w:val="0"/>
          <w:numId w:val="2"/>
        </w:numPr>
        <w:rPr>
          <w:lang w:val="en-US"/>
        </w:rPr>
      </w:pPr>
      <w:r w:rsidRPr="00EB0526">
        <w:rPr>
          <w:lang w:val="en-US"/>
        </w:rPr>
        <w:t xml:space="preserve">Organization of tasks, project backlog </w:t>
      </w:r>
      <w:proofErr w:type="spellStart"/>
      <w:r w:rsidRPr="00EB0526">
        <w:rPr>
          <w:lang w:val="en-US"/>
        </w:rPr>
        <w:t>ect</w:t>
      </w:r>
      <w:proofErr w:type="spellEnd"/>
      <w:r w:rsidRPr="00EB0526">
        <w:rPr>
          <w:lang w:val="en-US"/>
        </w:rPr>
        <w:t>: Meister Task</w:t>
      </w:r>
    </w:p>
    <w:p w:rsidR="00107806" w:rsidRPr="00EB0526" w:rsidRDefault="00107806" w:rsidP="00107806">
      <w:pPr>
        <w:pStyle w:val="Heading2"/>
        <w:rPr>
          <w:lang w:val="en-US"/>
        </w:rPr>
      </w:pPr>
      <w:r w:rsidRPr="00EB0526">
        <w:rPr>
          <w:lang w:val="en-US"/>
        </w:rPr>
        <w:t xml:space="preserve">How you are expected to use </w:t>
      </w:r>
      <w:proofErr w:type="spellStart"/>
      <w:r w:rsidRPr="00EB0526">
        <w:rPr>
          <w:lang w:val="en-US"/>
        </w:rPr>
        <w:t>Git</w:t>
      </w:r>
      <w:proofErr w:type="spellEnd"/>
      <w:r w:rsidR="008D5FED" w:rsidRPr="00EB0526">
        <w:rPr>
          <w:lang w:val="en-US"/>
        </w:rPr>
        <w:t xml:space="preserve"> / GitHub</w:t>
      </w:r>
    </w:p>
    <w:p w:rsidR="00107806" w:rsidRPr="00EB0526" w:rsidRDefault="008D5FED" w:rsidP="00107806">
      <w:pPr>
        <w:pStyle w:val="ListParagraph"/>
        <w:numPr>
          <w:ilvl w:val="0"/>
          <w:numId w:val="2"/>
        </w:numPr>
        <w:rPr>
          <w:lang w:val="en-US"/>
        </w:rPr>
      </w:pPr>
      <w:r w:rsidRPr="00EB0526">
        <w:rPr>
          <w:lang w:val="en-US"/>
        </w:rPr>
        <w:t>Only change stuff in one method per commit.</w:t>
      </w:r>
    </w:p>
    <w:p w:rsidR="008D5FED" w:rsidRPr="00EB0526" w:rsidRDefault="008D5FED" w:rsidP="00107806">
      <w:pPr>
        <w:pStyle w:val="ListParagraph"/>
        <w:numPr>
          <w:ilvl w:val="0"/>
          <w:numId w:val="2"/>
        </w:numPr>
        <w:rPr>
          <w:lang w:val="en-US"/>
        </w:rPr>
      </w:pPr>
      <w:r w:rsidRPr="00EB0526">
        <w:rPr>
          <w:lang w:val="en-US"/>
        </w:rPr>
        <w:t>Expected to make decent comments.</w:t>
      </w:r>
    </w:p>
    <w:p w:rsidR="008D5FED" w:rsidRPr="00EB0526" w:rsidRDefault="008D5FED" w:rsidP="00767A5B">
      <w:pPr>
        <w:pStyle w:val="ListParagraph"/>
        <w:numPr>
          <w:ilvl w:val="0"/>
          <w:numId w:val="2"/>
        </w:numPr>
        <w:rPr>
          <w:lang w:val="en-US"/>
        </w:rPr>
      </w:pPr>
      <w:r w:rsidRPr="00EB0526">
        <w:rPr>
          <w:lang w:val="en-US"/>
        </w:rPr>
        <w:t>Sync whenever you are to leave your computer, and when you feel is necessary.</w:t>
      </w:r>
    </w:p>
    <w:p w:rsidR="008D5FED" w:rsidRPr="00EB0526" w:rsidRDefault="008D5FED" w:rsidP="008D5FED">
      <w:pPr>
        <w:pStyle w:val="Heading1"/>
        <w:rPr>
          <w:lang w:val="en-US"/>
        </w:rPr>
      </w:pPr>
      <w:r w:rsidRPr="00EB0526">
        <w:rPr>
          <w:lang w:val="en-US"/>
        </w:rPr>
        <w:t>Logging</w:t>
      </w:r>
    </w:p>
    <w:p w:rsidR="008D5FED" w:rsidRPr="00EB0526" w:rsidRDefault="008D5FED" w:rsidP="008D5FED">
      <w:pPr>
        <w:pStyle w:val="ListParagraph"/>
        <w:numPr>
          <w:ilvl w:val="0"/>
          <w:numId w:val="2"/>
        </w:numPr>
        <w:rPr>
          <w:lang w:val="en-US"/>
        </w:rPr>
      </w:pPr>
      <w:r w:rsidRPr="00EB0526">
        <w:rPr>
          <w:lang w:val="en-US"/>
        </w:rPr>
        <w:t>There should be an entry in the log every day, work is done.</w:t>
      </w:r>
    </w:p>
    <w:p w:rsidR="008D5FED" w:rsidRPr="00EB0526" w:rsidRDefault="008D5FED" w:rsidP="008D5FED">
      <w:pPr>
        <w:pStyle w:val="ListParagraph"/>
        <w:numPr>
          <w:ilvl w:val="0"/>
          <w:numId w:val="2"/>
        </w:numPr>
        <w:rPr>
          <w:lang w:val="en-US"/>
        </w:rPr>
      </w:pPr>
      <w:r w:rsidRPr="00EB0526">
        <w:rPr>
          <w:lang w:val="en-US"/>
        </w:rPr>
        <w:t>Is common responsibility to ensure the log is written.</w:t>
      </w:r>
    </w:p>
    <w:p w:rsidR="008D5FED" w:rsidRPr="00EB0526" w:rsidRDefault="008D5FED" w:rsidP="008D5FED">
      <w:pPr>
        <w:pStyle w:val="ListParagraph"/>
        <w:numPr>
          <w:ilvl w:val="0"/>
          <w:numId w:val="2"/>
        </w:numPr>
        <w:rPr>
          <w:lang w:val="en-US"/>
        </w:rPr>
      </w:pPr>
      <w:r w:rsidRPr="00EB0526">
        <w:rPr>
          <w:lang w:val="en-US"/>
        </w:rPr>
        <w:t>During meetings a secretary is assigned to write a summary of the meetings.</w:t>
      </w:r>
    </w:p>
    <w:p w:rsidR="00767A5B" w:rsidRPr="00EB0526" w:rsidRDefault="00767A5B" w:rsidP="00767A5B">
      <w:pPr>
        <w:pStyle w:val="Heading1"/>
        <w:rPr>
          <w:lang w:val="en-US"/>
        </w:rPr>
      </w:pPr>
      <w:r w:rsidRPr="00EB0526">
        <w:rPr>
          <w:lang w:val="en-US"/>
        </w:rPr>
        <w:t>Voting</w:t>
      </w:r>
    </w:p>
    <w:p w:rsidR="00767A5B" w:rsidRPr="00EB0526" w:rsidRDefault="00767A5B" w:rsidP="00767A5B">
      <w:pPr>
        <w:pStyle w:val="ListParagraph"/>
        <w:numPr>
          <w:ilvl w:val="0"/>
          <w:numId w:val="2"/>
        </w:numPr>
        <w:rPr>
          <w:lang w:val="en-US"/>
        </w:rPr>
      </w:pPr>
      <w:r w:rsidRPr="00EB0526">
        <w:rPr>
          <w:lang w:val="en-US"/>
        </w:rPr>
        <w:t>There are no weighted votes</w:t>
      </w:r>
    </w:p>
    <w:p w:rsidR="00767A5B" w:rsidRPr="00EB0526" w:rsidRDefault="00767A5B" w:rsidP="00767A5B">
      <w:pPr>
        <w:pStyle w:val="ListParagraph"/>
        <w:numPr>
          <w:ilvl w:val="0"/>
          <w:numId w:val="2"/>
        </w:numPr>
        <w:rPr>
          <w:lang w:val="en-US"/>
        </w:rPr>
      </w:pPr>
      <w:r w:rsidRPr="00EB0526">
        <w:rPr>
          <w:lang w:val="en-US"/>
        </w:rPr>
        <w:t>You cannot abstain</w:t>
      </w:r>
    </w:p>
    <w:p w:rsidR="00767A5B" w:rsidRPr="00EB0526" w:rsidRDefault="00767A5B" w:rsidP="00767A5B">
      <w:pPr>
        <w:rPr>
          <w:lang w:val="en-US"/>
        </w:rPr>
      </w:pPr>
    </w:p>
    <w:p w:rsidR="00767A5B" w:rsidRPr="00EB0526" w:rsidRDefault="00767A5B" w:rsidP="00767A5B">
      <w:pPr>
        <w:pStyle w:val="Heading1"/>
        <w:rPr>
          <w:lang w:val="en-US"/>
        </w:rPr>
      </w:pPr>
      <w:r w:rsidRPr="00EB0526">
        <w:rPr>
          <w:lang w:val="en-US"/>
        </w:rPr>
        <w:t>Amending the contract</w:t>
      </w:r>
    </w:p>
    <w:p w:rsidR="00A42C94" w:rsidRPr="00EB0526" w:rsidRDefault="00767A5B" w:rsidP="00A42C94">
      <w:pPr>
        <w:pStyle w:val="ListParagraph"/>
        <w:numPr>
          <w:ilvl w:val="0"/>
          <w:numId w:val="2"/>
        </w:numPr>
        <w:rPr>
          <w:lang w:val="en-US"/>
        </w:rPr>
      </w:pPr>
      <w:r w:rsidRPr="00EB0526">
        <w:rPr>
          <w:lang w:val="en-US"/>
        </w:rPr>
        <w:t xml:space="preserve">To amend the contract, a </w:t>
      </w:r>
      <w:r w:rsidR="00A42C94" w:rsidRPr="00EB0526">
        <w:rPr>
          <w:lang w:val="en-US"/>
        </w:rPr>
        <w:t>80%</w:t>
      </w:r>
      <w:r w:rsidRPr="00EB0526">
        <w:rPr>
          <w:lang w:val="en-US"/>
        </w:rPr>
        <w:t xml:space="preserve"> win vote needs to approve of the amendment.</w:t>
      </w:r>
    </w:p>
    <w:p w:rsidR="00B443E6" w:rsidRPr="00EB0526" w:rsidRDefault="00B443E6" w:rsidP="00B443E6">
      <w:pPr>
        <w:rPr>
          <w:lang w:val="en-US"/>
        </w:rPr>
      </w:pPr>
    </w:p>
    <w:p w:rsidR="00B443E6" w:rsidRPr="00EB0526" w:rsidRDefault="00B443E6" w:rsidP="00B443E6">
      <w:pPr>
        <w:pStyle w:val="Heading1"/>
        <w:rPr>
          <w:lang w:val="en-US"/>
        </w:rPr>
      </w:pPr>
      <w:r w:rsidRPr="00EB0526">
        <w:rPr>
          <w:lang w:val="en-US"/>
        </w:rPr>
        <w:t>Resisted Team Members:</w:t>
      </w:r>
    </w:p>
    <w:p w:rsidR="00B443E6" w:rsidRPr="001628BE" w:rsidRDefault="00B443E6" w:rsidP="00B443E6">
      <w:pPr>
        <w:pStyle w:val="ListParagraph"/>
        <w:numPr>
          <w:ilvl w:val="0"/>
          <w:numId w:val="2"/>
        </w:numPr>
        <w:rPr>
          <w:rStyle w:val="3oh-"/>
          <w:lang w:val="en-US"/>
        </w:rPr>
      </w:pPr>
      <w:r w:rsidRPr="001628BE">
        <w:rPr>
          <w:lang w:val="en-US"/>
        </w:rPr>
        <w:t>H</w:t>
      </w:r>
      <w:r w:rsidRPr="001628BE">
        <w:rPr>
          <w:rStyle w:val="3oh-"/>
          <w:lang w:val="en-US"/>
        </w:rPr>
        <w:t xml:space="preserve">edviga Arta </w:t>
      </w:r>
      <w:proofErr w:type="spellStart"/>
      <w:r w:rsidRPr="001628BE">
        <w:rPr>
          <w:rStyle w:val="3oh-"/>
          <w:lang w:val="en-US"/>
        </w:rPr>
        <w:t>Geriņa</w:t>
      </w:r>
      <w:proofErr w:type="spellEnd"/>
      <w:r w:rsidRPr="001628BE">
        <w:rPr>
          <w:rStyle w:val="3oh-"/>
          <w:lang w:val="en-US"/>
        </w:rPr>
        <w:t>; hedv0149@edu.eal.dk;</w:t>
      </w:r>
    </w:p>
    <w:p w:rsidR="00B443E6" w:rsidRPr="00EB0526" w:rsidRDefault="00B443E6" w:rsidP="00B443E6">
      <w:pPr>
        <w:pStyle w:val="ListParagraph"/>
        <w:numPr>
          <w:ilvl w:val="0"/>
          <w:numId w:val="2"/>
        </w:numPr>
        <w:rPr>
          <w:rStyle w:val="3oh-"/>
          <w:lang w:val="en-US"/>
        </w:rPr>
      </w:pPr>
      <w:r w:rsidRPr="001628BE">
        <w:rPr>
          <w:rStyle w:val="3oh-"/>
          <w:lang w:val="en-US"/>
        </w:rPr>
        <w:t>Matthew Peterson; matt2694@edu.eal.dk;</w:t>
      </w:r>
    </w:p>
    <w:p w:rsidR="00B443E6" w:rsidRPr="00EB0526" w:rsidRDefault="00B443E6" w:rsidP="00B443E6">
      <w:pPr>
        <w:pStyle w:val="ListParagraph"/>
        <w:numPr>
          <w:ilvl w:val="0"/>
          <w:numId w:val="2"/>
        </w:numPr>
        <w:rPr>
          <w:rStyle w:val="3oh-"/>
          <w:lang w:val="en-US"/>
        </w:rPr>
      </w:pPr>
      <w:r w:rsidRPr="001628BE">
        <w:rPr>
          <w:rStyle w:val="3oh-"/>
          <w:lang w:val="en-US"/>
        </w:rPr>
        <w:t>Roxana Ion; roxa0188@edu.eal.dk;</w:t>
      </w:r>
    </w:p>
    <w:p w:rsidR="00B443E6" w:rsidRPr="001628BE" w:rsidRDefault="00B443E6" w:rsidP="00B443E6">
      <w:pPr>
        <w:pStyle w:val="ListParagraph"/>
        <w:numPr>
          <w:ilvl w:val="0"/>
          <w:numId w:val="2"/>
        </w:numPr>
        <w:rPr>
          <w:rStyle w:val="3oh-"/>
          <w:lang w:val="en-US"/>
        </w:rPr>
      </w:pPr>
      <w:proofErr w:type="spellStart"/>
      <w:r w:rsidRPr="001628BE">
        <w:rPr>
          <w:rStyle w:val="3oh-"/>
          <w:lang w:val="en-US"/>
        </w:rPr>
        <w:t>Surere</w:t>
      </w:r>
      <w:proofErr w:type="spellEnd"/>
      <w:r w:rsidRPr="001628BE">
        <w:rPr>
          <w:rStyle w:val="3oh-"/>
          <w:lang w:val="en-US"/>
        </w:rPr>
        <w:t xml:space="preserve"> Ali; </w:t>
      </w:r>
      <w:r w:rsidRPr="001628BE">
        <w:rPr>
          <w:lang w:val="en-US"/>
        </w:rPr>
        <w:t>sure0025@edu.eal.dk</w:t>
      </w:r>
      <w:r w:rsidRPr="001628BE">
        <w:rPr>
          <w:rStyle w:val="3oh-"/>
          <w:lang w:val="en-US"/>
        </w:rPr>
        <w:t>;</w:t>
      </w:r>
    </w:p>
    <w:p w:rsidR="00B443E6" w:rsidRPr="00EB0526" w:rsidRDefault="00B443E6" w:rsidP="00B443E6">
      <w:pPr>
        <w:pStyle w:val="ListParagraph"/>
        <w:numPr>
          <w:ilvl w:val="0"/>
          <w:numId w:val="2"/>
        </w:numPr>
        <w:rPr>
          <w:lang w:val="en-US"/>
        </w:rPr>
      </w:pPr>
      <w:r w:rsidRPr="001628BE">
        <w:rPr>
          <w:rStyle w:val="3oh-"/>
          <w:lang w:val="en-US"/>
        </w:rPr>
        <w:t>Jonas Laursen (SCRUM Master); jona8690@edu.eal.dk;</w:t>
      </w:r>
    </w:p>
    <w:p w:rsidR="008D5FED" w:rsidRPr="00EB0526" w:rsidRDefault="008D5FED" w:rsidP="008D5FED">
      <w:pPr>
        <w:rPr>
          <w:lang w:val="en-US"/>
        </w:rPr>
      </w:pPr>
    </w:p>
    <w:p w:rsidR="008D5FED" w:rsidRPr="00EB0526" w:rsidRDefault="008D5FED" w:rsidP="008D5FED">
      <w:pPr>
        <w:rPr>
          <w:lang w:val="en-US"/>
        </w:rPr>
      </w:pPr>
    </w:p>
    <w:p w:rsidR="00751022" w:rsidRPr="00EB0526" w:rsidRDefault="00751022" w:rsidP="00751022">
      <w:pPr>
        <w:rPr>
          <w:lang w:val="en-US"/>
        </w:rPr>
      </w:pPr>
    </w:p>
    <w:sectPr w:rsidR="00751022" w:rsidRPr="00EB0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21F61"/>
    <w:multiLevelType w:val="hybridMultilevel"/>
    <w:tmpl w:val="D6E2146A"/>
    <w:lvl w:ilvl="0" w:tplc="165AC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476D6"/>
    <w:multiLevelType w:val="hybridMultilevel"/>
    <w:tmpl w:val="BF42BFAA"/>
    <w:lvl w:ilvl="0" w:tplc="C96CF0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B233C"/>
    <w:multiLevelType w:val="hybridMultilevel"/>
    <w:tmpl w:val="C9CE7400"/>
    <w:lvl w:ilvl="0" w:tplc="040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Ed8X0kW/gXTp7QmOdR1iBB6hLSPvrNw45oxRsbUp3qoEb4jl/UX0e1cTGlZBJTZ6zXh2dE1vCiDnbX7vxFK1Ag==" w:salt="K/O2nEwACLt6cLS5hlzKh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022"/>
    <w:rsid w:val="00107806"/>
    <w:rsid w:val="001628BE"/>
    <w:rsid w:val="003044BF"/>
    <w:rsid w:val="005A4AFE"/>
    <w:rsid w:val="00750B5E"/>
    <w:rsid w:val="00751022"/>
    <w:rsid w:val="00767A5B"/>
    <w:rsid w:val="008D5FED"/>
    <w:rsid w:val="009F6194"/>
    <w:rsid w:val="00A42C94"/>
    <w:rsid w:val="00B443E6"/>
    <w:rsid w:val="00C659A7"/>
    <w:rsid w:val="00EB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8290B-917C-40D3-8F25-F01F1C0E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10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1022"/>
    <w:pPr>
      <w:spacing w:line="256" w:lineRule="auto"/>
      <w:ind w:left="720"/>
      <w:contextualSpacing/>
    </w:pPr>
    <w:rPr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751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7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oh-">
    <w:name w:val="_3oh-"/>
    <w:basedOn w:val="DefaultParagraphFont"/>
    <w:rsid w:val="00B443E6"/>
  </w:style>
  <w:style w:type="character" w:styleId="Hyperlink">
    <w:name w:val="Hyperlink"/>
    <w:basedOn w:val="DefaultParagraphFont"/>
    <w:uiPriority w:val="99"/>
    <w:unhideWhenUsed/>
    <w:rsid w:val="00B443E6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EB052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0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5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4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8A58F-08E3-420B-8B9A-03D2C4E91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Amstrup Laursen</dc:creator>
  <cp:keywords/>
  <dc:description/>
  <cp:lastModifiedBy>Jonas Amstrup Laursen</cp:lastModifiedBy>
  <cp:revision>7</cp:revision>
  <dcterms:created xsi:type="dcterms:W3CDTF">2017-03-01T07:44:00Z</dcterms:created>
  <dcterms:modified xsi:type="dcterms:W3CDTF">2017-03-01T10:18:00Z</dcterms:modified>
</cp:coreProperties>
</file>